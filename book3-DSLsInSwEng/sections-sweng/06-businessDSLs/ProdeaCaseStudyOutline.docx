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0DDAE" w14:textId="77777777" w:rsidR="004827F3" w:rsidRDefault="00BD2F88">
      <w:pPr>
        <w:rPr>
          <w:lang w:val="en-US"/>
        </w:rPr>
      </w:pPr>
      <w:r>
        <w:rPr>
          <w:lang w:val="en-US"/>
        </w:rPr>
        <w:t>Overview</w:t>
      </w:r>
    </w:p>
    <w:p w14:paraId="6D55378C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the application</w:t>
      </w:r>
      <w:r w:rsidR="00EA24E4">
        <w:rPr>
          <w:lang w:val="en-US"/>
        </w:rPr>
        <w:t xml:space="preserve"> </w:t>
      </w:r>
      <w:ins w:id="0" w:author="Markus Voelter" w:date="2012-08-30T10:18:00Z">
        <w:r w:rsidR="00EA24E4">
          <w:rPr>
            <w:lang w:val="en-US"/>
          </w:rPr>
          <w:t>and what it is used for</w:t>
        </w:r>
      </w:ins>
    </w:p>
    <w:p w14:paraId="7940F6CF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two main domains</w:t>
      </w:r>
      <w:ins w:id="1" w:author="Markus Voelter" w:date="2012-08-30T10:18:00Z">
        <w:r w:rsidR="00EA24E4">
          <w:rPr>
            <w:lang w:val="en-US"/>
          </w:rPr>
          <w:t xml:space="preserve"> (are these independently developed domains that are combined for this app, or are the two domains built for this app?)</w:t>
        </w:r>
      </w:ins>
    </w:p>
    <w:p w14:paraId="4C495444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screenshots of GUI</w:t>
      </w:r>
      <w:ins w:id="2" w:author="Markus Voelter" w:date="2012-08-30T10:19:00Z">
        <w:r w:rsidR="00EA24E4">
          <w:rPr>
            <w:lang w:val="en-US"/>
          </w:rPr>
          <w:t>, highlighting “mixed notations”</w:t>
        </w:r>
      </w:ins>
    </w:p>
    <w:p w14:paraId="3432924A" w14:textId="77777777" w:rsidR="006C647D" w:rsidRDefault="00BD2F88" w:rsidP="006C647D">
      <w:pPr>
        <w:rPr>
          <w:lang w:val="en-US"/>
        </w:rPr>
      </w:pPr>
      <w:r>
        <w:rPr>
          <w:lang w:val="en-US"/>
        </w:rPr>
        <w:t>Schema</w:t>
      </w:r>
    </w:p>
    <w:p w14:paraId="1322F5B4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total of five domains used</w:t>
      </w:r>
      <w:ins w:id="3" w:author="Markus Voelter" w:date="2012-08-30T10:19:00Z">
        <w:r w:rsidR="00EA24E4">
          <w:rPr>
            <w:lang w:val="en-US"/>
          </w:rPr>
          <w:t xml:space="preserve">  (how do these related to the “two” above?)</w:t>
        </w:r>
      </w:ins>
    </w:p>
    <w:p w14:paraId="3F38C58B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their relationships in context of reuse</w:t>
      </w:r>
      <w:ins w:id="4" w:author="Markus Voelter" w:date="2012-08-30T10:20:00Z">
        <w:r w:rsidR="00EA24E4">
          <w:rPr>
            <w:lang w:val="en-US"/>
          </w:rPr>
          <w:t xml:space="preserve"> and relate to the DSL Design part of the book.</w:t>
        </w:r>
      </w:ins>
    </w:p>
    <w:p w14:paraId="7FFF4673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 w:rsidRPr="006C647D">
        <w:rPr>
          <w:lang w:val="en-US"/>
        </w:rPr>
        <w:t>Discuss potential refactoring</w:t>
      </w:r>
      <w:r>
        <w:rPr>
          <w:lang w:val="en-US"/>
        </w:rPr>
        <w:t xml:space="preserve"> for better reuse</w:t>
      </w:r>
    </w:p>
    <w:p w14:paraId="7F3EABA0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CL1 schema language (</w:t>
      </w:r>
      <w:proofErr w:type="spellStart"/>
      <w:r>
        <w:rPr>
          <w:lang w:val="en-US"/>
        </w:rPr>
        <w:t>domaindefs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and look at (interesting sections of) the implementations of the domains</w:t>
      </w:r>
    </w:p>
    <w:p w14:paraId="224B1116" w14:textId="77777777" w:rsidR="006C647D" w:rsidRDefault="00BD2F88" w:rsidP="006C647D">
      <w:pPr>
        <w:rPr>
          <w:lang w:val="en-US"/>
        </w:rPr>
      </w:pPr>
      <w:r>
        <w:rPr>
          <w:lang w:val="en-US"/>
        </w:rPr>
        <w:t>P</w:t>
      </w:r>
      <w:r w:rsidR="006C647D">
        <w:rPr>
          <w:lang w:val="en-US"/>
        </w:rPr>
        <w:t>rojections</w:t>
      </w:r>
    </w:p>
    <w:p w14:paraId="34DB4B7D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projections are created using declarative templates</w:t>
      </w:r>
    </w:p>
    <w:p w14:paraId="5BEBD3B9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we can display things as text, tables or graphs</w:t>
      </w:r>
      <w:ins w:id="5" w:author="Markus Voelter" w:date="2012-08-30T10:20:00Z">
        <w:r w:rsidR="00EA24E4">
          <w:rPr>
            <w:lang w:val="en-US"/>
          </w:rPr>
          <w:t xml:space="preserve"> Yeah </w:t>
        </w:r>
        <w:r w:rsidR="00EA24E4" w:rsidRPr="00EA24E4">
          <w:rPr>
            <w:lang w:val="en-US"/>
          </w:rPr>
          <w:sym w:font="Wingdings" w:char="F04A"/>
        </w:r>
      </w:ins>
    </w:p>
    <w:p w14:paraId="01264DD5" w14:textId="77777777" w:rsidR="006C647D" w:rsidRDefault="006C647D" w:rsidP="006C6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an example of and discuss dynamic fields</w:t>
      </w:r>
      <w:r w:rsidR="00BD2F88">
        <w:rPr>
          <w:lang w:val="en-US"/>
        </w:rPr>
        <w:t xml:space="preserve"> (like the attributes of a DSL class showing up as fields in the DSL objects)</w:t>
      </w:r>
      <w:ins w:id="6" w:author="Markus Voelter" w:date="2012-08-30T10:20:00Z">
        <w:r w:rsidR="00EA24E4">
          <w:rPr>
            <w:lang w:val="en-US"/>
          </w:rPr>
          <w:t xml:space="preserve"> I don’t understand this.</w:t>
        </w:r>
      </w:ins>
    </w:p>
    <w:p w14:paraId="35848DE4" w14:textId="77777777" w:rsidR="006C647D" w:rsidRDefault="00BD2F88" w:rsidP="006C647D">
      <w:pPr>
        <w:rPr>
          <w:lang w:val="en-US"/>
        </w:rPr>
      </w:pPr>
      <w:r>
        <w:rPr>
          <w:lang w:val="en-US"/>
        </w:rPr>
        <w:t>Evaluation</w:t>
      </w:r>
    </w:p>
    <w:p w14:paraId="39442F6F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questionnaire (showing example and discussing the code)</w:t>
      </w:r>
    </w:p>
    <w:p w14:paraId="07DC7ED5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Unit Tests (showing example and discussing the code)</w:t>
      </w:r>
    </w:p>
    <w:p w14:paraId="30FA6C20" w14:textId="77777777" w:rsidR="00BD2F88" w:rsidRDefault="00BD2F88" w:rsidP="00BD2F88">
      <w:pPr>
        <w:rPr>
          <w:lang w:val="en-US"/>
        </w:rPr>
      </w:pPr>
      <w:r>
        <w:rPr>
          <w:lang w:val="en-US"/>
        </w:rPr>
        <w:t>Validation</w:t>
      </w:r>
    </w:p>
    <w:p w14:paraId="1212CAB0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Rule coverage analysis</w:t>
      </w:r>
    </w:p>
    <w:p w14:paraId="75F68B37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validati</w:t>
      </w:r>
      <w:bookmarkStart w:id="7" w:name="_GoBack"/>
      <w:bookmarkEnd w:id="7"/>
      <w:r>
        <w:rPr>
          <w:lang w:val="en-US"/>
        </w:rPr>
        <w:t>on</w:t>
      </w:r>
    </w:p>
    <w:p w14:paraId="0E47AF8D" w14:textId="77777777" w:rsidR="00BD2F88" w:rsidRDefault="00BD2F88" w:rsidP="00BD2F88">
      <w:pPr>
        <w:rPr>
          <w:lang w:val="en-US"/>
        </w:rPr>
      </w:pPr>
      <w:r>
        <w:rPr>
          <w:lang w:val="en-US"/>
        </w:rPr>
        <w:t>Code Generation</w:t>
      </w:r>
    </w:p>
    <w:p w14:paraId="6F265D5B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Generating XML</w:t>
      </w:r>
    </w:p>
    <w:p w14:paraId="2DD8618C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Generating DROOLS code</w:t>
      </w:r>
    </w:p>
    <w:p w14:paraId="61230A81" w14:textId="77777777" w:rsidR="00BD2F88" w:rsidRDefault="00BD2F88" w:rsidP="00BD2F8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&amp; Discuss Prototype tool that consumes XML to create GUI and calls on DROOLS</w:t>
      </w:r>
    </w:p>
    <w:p w14:paraId="1856DE1E" w14:textId="77777777" w:rsidR="00B94EBB" w:rsidRPr="00B94EBB" w:rsidRDefault="00B94EBB">
      <w:pPr>
        <w:rPr>
          <w:lang w:val="en-US"/>
        </w:rPr>
      </w:pPr>
    </w:p>
    <w:sectPr w:rsidR="00B94EBB" w:rsidRPr="00B94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970"/>
    <w:multiLevelType w:val="hybridMultilevel"/>
    <w:tmpl w:val="AA342D14"/>
    <w:lvl w:ilvl="0" w:tplc="77182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BB"/>
    <w:rsid w:val="00302FEC"/>
    <w:rsid w:val="004827F3"/>
    <w:rsid w:val="006C647D"/>
    <w:rsid w:val="009522FC"/>
    <w:rsid w:val="00B94EBB"/>
    <w:rsid w:val="00BD2F88"/>
    <w:rsid w:val="00E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B5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J. Clifford</dc:creator>
  <cp:lastModifiedBy>Markus Voelter</cp:lastModifiedBy>
  <cp:revision>3</cp:revision>
  <dcterms:created xsi:type="dcterms:W3CDTF">2012-08-23T16:25:00Z</dcterms:created>
  <dcterms:modified xsi:type="dcterms:W3CDTF">2012-08-30T08:20:00Z</dcterms:modified>
</cp:coreProperties>
</file>